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3C5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DC69E6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7B73DA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BC58CB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4B3CF7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12A447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D928E2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A657704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E5F1F6F" w14:textId="33C6F0CA" w:rsidR="00D57DBE" w:rsidRPr="00D57DBE" w:rsidRDefault="00D57DBE" w:rsidP="00D57DBE">
      <w:pPr>
        <w:spacing w:after="120"/>
        <w:ind w:left="720"/>
        <w:contextualSpacing/>
        <w:rPr>
          <w:b/>
          <w:bCs/>
          <w:szCs w:val="21"/>
        </w:rPr>
      </w:pPr>
      <w:r w:rsidRPr="00D57DBE">
        <w:rPr>
          <w:b/>
          <w:bCs/>
          <w:szCs w:val="21"/>
        </w:rPr>
        <w:t>Ans:</w:t>
      </w:r>
    </w:p>
    <w:p w14:paraId="64787524" w14:textId="01BC3B2C" w:rsidR="00D57DBE" w:rsidRPr="00D57DBE" w:rsidRDefault="00D57DBE" w:rsidP="00D57DB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X=60, μ=55, σ=8</w:t>
      </w:r>
    </w:p>
    <w:p w14:paraId="7C32D6FE" w14:textId="77777777" w:rsidR="00D57DBE" w:rsidRPr="00D57DBE" w:rsidRDefault="00D57DBE" w:rsidP="00D57DBE">
      <w:pPr>
        <w:spacing w:after="120"/>
        <w:ind w:left="1080"/>
        <w:contextualSpacing/>
        <w:rPr>
          <w:szCs w:val="21"/>
        </w:rPr>
      </w:pPr>
      <w:r w:rsidRPr="00D57DBE">
        <w:rPr>
          <w:szCs w:val="21"/>
        </w:rPr>
        <w:t>Z=(60-55)/8</w:t>
      </w:r>
    </w:p>
    <w:p w14:paraId="456A21DC" w14:textId="2B7C02D0" w:rsidR="00D57DBE" w:rsidRPr="00D57DBE" w:rsidRDefault="00D57DBE" w:rsidP="00D57DBE">
      <w:pPr>
        <w:spacing w:after="120"/>
        <w:ind w:left="1080"/>
        <w:contextualSpacing/>
        <w:rPr>
          <w:szCs w:val="21"/>
        </w:rPr>
      </w:pPr>
      <w:r w:rsidRPr="00D57DBE">
        <w:rPr>
          <w:szCs w:val="21"/>
        </w:rPr>
        <w:t>Z</w:t>
      </w:r>
    </w:p>
    <w:p w14:paraId="41EA7BFC" w14:textId="24069482" w:rsidR="00D57DBE" w:rsidRPr="00D57DBE" w:rsidRDefault="00D57DBE" w:rsidP="00D57DBE">
      <w:pPr>
        <w:spacing w:after="120"/>
        <w:ind w:left="1080"/>
        <w:contextualSpacing/>
        <w:rPr>
          <w:szCs w:val="21"/>
        </w:rPr>
      </w:pPr>
      <w:r w:rsidRPr="00D57DBE">
        <w:rPr>
          <w:szCs w:val="21"/>
        </w:rPr>
        <w:t>Z1=1-stats.norm.cdf(Z)</w:t>
      </w:r>
    </w:p>
    <w:p w14:paraId="4A82D5B6" w14:textId="5BA35527" w:rsidR="00D57DBE" w:rsidRDefault="00D57DBE" w:rsidP="00D57DBE">
      <w:pPr>
        <w:spacing w:after="120"/>
        <w:ind w:left="1080"/>
        <w:contextualSpacing/>
        <w:rPr>
          <w:szCs w:val="21"/>
        </w:rPr>
      </w:pPr>
      <w:r w:rsidRPr="00D57DBE">
        <w:rPr>
          <w:szCs w:val="21"/>
        </w:rPr>
        <w:t>Z1</w:t>
      </w:r>
    </w:p>
    <w:p w14:paraId="65AD65E0" w14:textId="357B60B7" w:rsidR="00D57DBE" w:rsidRDefault="00D57DBE" w:rsidP="00D57DBE">
      <w:pPr>
        <w:spacing w:after="120"/>
        <w:ind w:left="1080"/>
        <w:contextualSpacing/>
        <w:rPr>
          <w:b/>
          <w:bCs/>
          <w:szCs w:val="21"/>
        </w:rPr>
      </w:pPr>
      <w:r w:rsidRPr="00D57DBE">
        <w:rPr>
          <w:b/>
          <w:bCs/>
          <w:szCs w:val="21"/>
        </w:rPr>
        <w:t>Z1=</w:t>
      </w:r>
      <w:r w:rsidRPr="00D57DBE">
        <w:rPr>
          <w:b/>
          <w:bCs/>
        </w:rPr>
        <w:t xml:space="preserve"> </w:t>
      </w:r>
      <w:r w:rsidRPr="00D57DBE">
        <w:rPr>
          <w:b/>
          <w:bCs/>
          <w:szCs w:val="21"/>
        </w:rPr>
        <w:t>0.26598552904870054</w:t>
      </w:r>
    </w:p>
    <w:p w14:paraId="264A500F" w14:textId="77F4206F" w:rsidR="00D57DBE" w:rsidRPr="00D57DBE" w:rsidRDefault="00D57DBE" w:rsidP="00D57DBE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The probability is “</w:t>
      </w:r>
      <w:r w:rsidRPr="00D57DBE">
        <w:rPr>
          <w:b/>
          <w:bCs/>
          <w:szCs w:val="21"/>
        </w:rPr>
        <w:t>0.26598552904870054</w:t>
      </w:r>
      <w:r>
        <w:rPr>
          <w:b/>
          <w:bCs/>
          <w:szCs w:val="21"/>
        </w:rPr>
        <w:t>”. so the answer is option  “B”</w:t>
      </w:r>
    </w:p>
    <w:p w14:paraId="3B8C2E3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BD67164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CC8C8A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C0C91CE" w14:textId="3180CBA8" w:rsidR="000564C4" w:rsidRPr="000564C4" w:rsidRDefault="000564C4" w:rsidP="000564C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0564C4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  </w:t>
      </w:r>
      <w:r w:rsidRPr="000564C4">
        <w:rPr>
          <w:rFonts w:ascii="Times New Roman" w:hAnsi="Times New Roman" w:cs="Times New Roman"/>
          <w:szCs w:val="21"/>
        </w:rPr>
        <w:t># (p&gt;44)</w:t>
      </w:r>
    </w:p>
    <w:p w14:paraId="39427D34" w14:textId="3511A9B3" w:rsidR="000564C4" w:rsidRPr="000564C4" w:rsidRDefault="000564C4" w:rsidP="000564C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0564C4">
        <w:rPr>
          <w:rFonts w:ascii="Times New Roman" w:hAnsi="Times New Roman" w:cs="Times New Roman"/>
          <w:szCs w:val="21"/>
        </w:rPr>
        <w:t xml:space="preserve">          </w:t>
      </w:r>
      <w:r w:rsidRPr="000564C4">
        <w:rPr>
          <w:rFonts w:ascii="Times New Roman" w:hAnsi="Times New Roman" w:cs="Times New Roman"/>
          <w:szCs w:val="21"/>
        </w:rPr>
        <w:t>y=1-stats.norm.cdf(44,loc=38,scale=6)</w:t>
      </w:r>
    </w:p>
    <w:p w14:paraId="46CA06FC" w14:textId="4900153B" w:rsidR="000564C4" w:rsidRPr="000564C4" w:rsidRDefault="000564C4" w:rsidP="000564C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0564C4">
        <w:rPr>
          <w:rFonts w:ascii="Times New Roman" w:hAnsi="Times New Roman" w:cs="Times New Roman"/>
          <w:szCs w:val="21"/>
        </w:rPr>
        <w:t xml:space="preserve">          </w:t>
      </w:r>
      <w:r w:rsidRPr="000564C4">
        <w:rPr>
          <w:rFonts w:ascii="Times New Roman" w:hAnsi="Times New Roman" w:cs="Times New Roman"/>
          <w:szCs w:val="21"/>
        </w:rPr>
        <w:t>y</w:t>
      </w:r>
      <w:r w:rsidR="00FD5F84">
        <w:rPr>
          <w:rFonts w:ascii="Times New Roman" w:hAnsi="Times New Roman" w:cs="Times New Roman"/>
          <w:szCs w:val="21"/>
        </w:rPr>
        <w:t xml:space="preserve">  </w:t>
      </w:r>
    </w:p>
    <w:p w14:paraId="4F7ADC3F" w14:textId="3AF86C50" w:rsidR="000564C4" w:rsidRPr="000564C4" w:rsidRDefault="000564C4" w:rsidP="000564C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0564C4">
        <w:rPr>
          <w:rFonts w:ascii="Times New Roman" w:hAnsi="Times New Roman" w:cs="Times New Roman"/>
          <w:szCs w:val="21"/>
        </w:rPr>
        <w:t xml:space="preserve">          </w:t>
      </w:r>
      <w:r w:rsidRPr="000564C4">
        <w:rPr>
          <w:rFonts w:ascii="Times New Roman" w:hAnsi="Times New Roman" w:cs="Times New Roman"/>
          <w:szCs w:val="21"/>
        </w:rPr>
        <w:t># p(38&lt;x&lt;44)</w:t>
      </w:r>
    </w:p>
    <w:p w14:paraId="3760298A" w14:textId="435213AC" w:rsidR="000564C4" w:rsidRPr="000564C4" w:rsidRDefault="000564C4" w:rsidP="000564C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0564C4">
        <w:rPr>
          <w:rFonts w:ascii="Times New Roman" w:hAnsi="Times New Roman" w:cs="Times New Roman"/>
          <w:szCs w:val="21"/>
        </w:rPr>
        <w:t xml:space="preserve">          </w:t>
      </w:r>
      <w:r w:rsidRPr="000564C4">
        <w:rPr>
          <w:rFonts w:ascii="Times New Roman" w:hAnsi="Times New Roman" w:cs="Times New Roman"/>
          <w:szCs w:val="21"/>
        </w:rPr>
        <w:t>z=stats.norm.cdf(44,38,6)-stats.norm.cdf(38,38,6)</w:t>
      </w:r>
    </w:p>
    <w:p w14:paraId="7F266600" w14:textId="3AE10C6D" w:rsidR="000564C4" w:rsidRPr="000564C4" w:rsidRDefault="000564C4" w:rsidP="000564C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0564C4">
        <w:rPr>
          <w:rFonts w:ascii="Times New Roman" w:hAnsi="Times New Roman" w:cs="Times New Roman"/>
          <w:szCs w:val="21"/>
        </w:rPr>
        <w:t xml:space="preserve">          </w:t>
      </w:r>
      <w:r w:rsidRPr="000564C4">
        <w:rPr>
          <w:rFonts w:ascii="Times New Roman" w:hAnsi="Times New Roman" w:cs="Times New Roman"/>
          <w:szCs w:val="21"/>
        </w:rPr>
        <w:t>z</w:t>
      </w:r>
    </w:p>
    <w:p w14:paraId="7F240A27" w14:textId="35AEF476" w:rsidR="000564C4" w:rsidRPr="000564C4" w:rsidRDefault="000564C4" w:rsidP="000564C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0564C4">
        <w:rPr>
          <w:rFonts w:ascii="Times New Roman" w:hAnsi="Times New Roman" w:cs="Times New Roman"/>
          <w:szCs w:val="21"/>
        </w:rPr>
        <w:t xml:space="preserve">          </w:t>
      </w:r>
      <w:r w:rsidRPr="000564C4">
        <w:rPr>
          <w:rFonts w:ascii="Times New Roman" w:hAnsi="Times New Roman" w:cs="Times New Roman"/>
          <w:szCs w:val="21"/>
        </w:rPr>
        <w:t>#(p&lt;30)</w:t>
      </w:r>
    </w:p>
    <w:p w14:paraId="24A6799F" w14:textId="12E16F1E" w:rsidR="000564C4" w:rsidRPr="000564C4" w:rsidRDefault="000564C4" w:rsidP="000564C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0564C4">
        <w:rPr>
          <w:rFonts w:ascii="Times New Roman" w:hAnsi="Times New Roman" w:cs="Times New Roman"/>
          <w:szCs w:val="21"/>
        </w:rPr>
        <w:t xml:space="preserve">          </w:t>
      </w:r>
      <w:r w:rsidRPr="000564C4">
        <w:rPr>
          <w:rFonts w:ascii="Times New Roman" w:hAnsi="Times New Roman" w:cs="Times New Roman"/>
          <w:szCs w:val="21"/>
        </w:rPr>
        <w:t>z1=stats.norm.cdf(30,38,6)</w:t>
      </w:r>
    </w:p>
    <w:p w14:paraId="2194A18E" w14:textId="129227E9" w:rsidR="000564C4" w:rsidRPr="000564C4" w:rsidRDefault="000564C4" w:rsidP="000564C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0564C4">
        <w:rPr>
          <w:rFonts w:ascii="Times New Roman" w:hAnsi="Times New Roman" w:cs="Times New Roman"/>
          <w:szCs w:val="21"/>
        </w:rPr>
        <w:t xml:space="preserve">          </w:t>
      </w:r>
      <w:r w:rsidRPr="000564C4">
        <w:rPr>
          <w:rFonts w:ascii="Times New Roman" w:hAnsi="Times New Roman" w:cs="Times New Roman"/>
          <w:szCs w:val="21"/>
        </w:rPr>
        <w:t>z1</w:t>
      </w:r>
    </w:p>
    <w:p w14:paraId="5E06816D" w14:textId="2F384468" w:rsidR="000564C4" w:rsidRPr="000564C4" w:rsidRDefault="000564C4" w:rsidP="000564C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0564C4">
        <w:rPr>
          <w:rFonts w:ascii="Times New Roman" w:hAnsi="Times New Roman" w:cs="Times New Roman"/>
          <w:szCs w:val="21"/>
        </w:rPr>
        <w:t xml:space="preserve">         </w:t>
      </w:r>
      <w:r w:rsidRPr="000564C4">
        <w:rPr>
          <w:rFonts w:ascii="Times New Roman" w:hAnsi="Times New Roman" w:cs="Times New Roman"/>
          <w:szCs w:val="21"/>
        </w:rPr>
        <w:t># N*P(x&lt;30)</w:t>
      </w:r>
    </w:p>
    <w:p w14:paraId="3AA01F52" w14:textId="2244991C" w:rsidR="000564C4" w:rsidRPr="000564C4" w:rsidRDefault="000564C4" w:rsidP="000564C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0564C4">
        <w:rPr>
          <w:rFonts w:ascii="Times New Roman" w:hAnsi="Times New Roman" w:cs="Times New Roman"/>
          <w:szCs w:val="21"/>
        </w:rPr>
        <w:t xml:space="preserve">         </w:t>
      </w:r>
      <w:r w:rsidRPr="000564C4">
        <w:rPr>
          <w:rFonts w:ascii="Times New Roman" w:hAnsi="Times New Roman" w:cs="Times New Roman"/>
          <w:szCs w:val="21"/>
        </w:rPr>
        <w:t>z2=400*stats.norm.cdf(30,38,6)</w:t>
      </w:r>
    </w:p>
    <w:p w14:paraId="4BC4CA9D" w14:textId="4427BE50" w:rsidR="000564C4" w:rsidRPr="000564C4" w:rsidRDefault="000564C4" w:rsidP="000564C4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Cs w:val="21"/>
        </w:rPr>
      </w:pPr>
      <w:r w:rsidRPr="000564C4">
        <w:rPr>
          <w:rFonts w:ascii="Times New Roman" w:hAnsi="Times New Roman" w:cs="Times New Roman"/>
          <w:szCs w:val="21"/>
        </w:rPr>
        <w:t xml:space="preserve">         </w:t>
      </w:r>
      <w:r w:rsidRPr="000564C4">
        <w:rPr>
          <w:rFonts w:ascii="Times New Roman" w:hAnsi="Times New Roman" w:cs="Times New Roman"/>
          <w:szCs w:val="21"/>
        </w:rPr>
        <w:t>z2</w:t>
      </w:r>
    </w:p>
    <w:p w14:paraId="45CF6B12" w14:textId="5E68C50D" w:rsidR="00FD5F84" w:rsidRPr="00FD5F84" w:rsidRDefault="00FD5F84" w:rsidP="00FD5F8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 w:rsidRPr="00FD5F84">
        <w:rPr>
          <w:szCs w:val="21"/>
        </w:rPr>
        <w:t>More employees at the processing center are older than 44 than between 38 and 44.</w:t>
      </w:r>
    </w:p>
    <w:p w14:paraId="02179982" w14:textId="36740E3B" w:rsidR="00FD5F84" w:rsidRDefault="00FD5F84" w:rsidP="00FD5F84">
      <w:pPr>
        <w:autoSpaceDE w:val="0"/>
        <w:autoSpaceDN w:val="0"/>
        <w:adjustRightInd w:val="0"/>
        <w:spacing w:after="120"/>
        <w:ind w:left="360"/>
        <w:rPr>
          <w:szCs w:val="21"/>
        </w:rPr>
      </w:pPr>
      <w:r w:rsidRPr="00FD5F84">
        <w:rPr>
          <w:szCs w:val="21"/>
        </w:rPr>
        <w:t xml:space="preserve">Ans: </w:t>
      </w:r>
      <w:r>
        <w:rPr>
          <w:szCs w:val="21"/>
        </w:rPr>
        <w:t xml:space="preserve">  </w:t>
      </w:r>
      <w:r w:rsidRPr="00FD5F84">
        <w:rPr>
          <w:b/>
          <w:bCs/>
          <w:szCs w:val="21"/>
        </w:rPr>
        <w:t>“FALSE”</w:t>
      </w:r>
      <w:r w:rsidRPr="00FD5F84">
        <w:rPr>
          <w:szCs w:val="21"/>
        </w:rPr>
        <w:t xml:space="preserve"> because the probability of between 38 and 44 is </w:t>
      </w:r>
      <w:r w:rsidRPr="00FD5F84">
        <w:rPr>
          <w:b/>
          <w:bCs/>
          <w:szCs w:val="21"/>
        </w:rPr>
        <w:t>0.3413447460</w:t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and the probability of older than 44 is </w:t>
      </w:r>
      <w:r w:rsidRPr="00FD5F84">
        <w:rPr>
          <w:b/>
          <w:bCs/>
          <w:szCs w:val="21"/>
        </w:rPr>
        <w:t>“</w:t>
      </w:r>
      <w:r w:rsidRPr="00FD5F84">
        <w:rPr>
          <w:b/>
          <w:bCs/>
          <w:szCs w:val="21"/>
        </w:rPr>
        <w:t>0.1586552539</w:t>
      </w:r>
      <w:r w:rsidRPr="00FD5F84">
        <w:rPr>
          <w:b/>
          <w:bCs/>
          <w:szCs w:val="21"/>
        </w:rPr>
        <w:t>”</w:t>
      </w:r>
      <w:r>
        <w:rPr>
          <w:b/>
          <w:bCs/>
          <w:szCs w:val="21"/>
        </w:rPr>
        <w:t xml:space="preserve"> .</w:t>
      </w:r>
      <w:r>
        <w:rPr>
          <w:szCs w:val="21"/>
        </w:rPr>
        <w:t xml:space="preserve"> when compared to above two probabilities age 38 and 44 is more.</w:t>
      </w:r>
    </w:p>
    <w:p w14:paraId="0C06F65B" w14:textId="3B0E8E8D" w:rsidR="00FD5F84" w:rsidRDefault="00FD5F84" w:rsidP="00FD5F84">
      <w:pPr>
        <w:autoSpaceDE w:val="0"/>
        <w:autoSpaceDN w:val="0"/>
        <w:adjustRightInd w:val="0"/>
        <w:spacing w:after="120"/>
        <w:ind w:left="360"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512FBA99" w14:textId="4DAADF99" w:rsidR="00FD5F84" w:rsidRPr="00FD5F84" w:rsidRDefault="00FD5F84" w:rsidP="00FD5F84">
      <w:pPr>
        <w:autoSpaceDE w:val="0"/>
        <w:autoSpaceDN w:val="0"/>
        <w:adjustRightInd w:val="0"/>
        <w:spacing w:after="120"/>
        <w:ind w:left="360"/>
        <w:rPr>
          <w:szCs w:val="21"/>
        </w:rPr>
      </w:pPr>
      <w:r w:rsidRPr="00FD5F84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“TRUE” A training program for employees under the age of 30 at the center would be expected to attract about </w:t>
      </w:r>
      <w:r w:rsidRPr="00FD5F84">
        <w:rPr>
          <w:b/>
          <w:bCs/>
          <w:szCs w:val="21"/>
        </w:rPr>
        <w:t>“</w:t>
      </w:r>
      <w:r w:rsidRPr="00FD5F84">
        <w:rPr>
          <w:b/>
          <w:bCs/>
          <w:szCs w:val="21"/>
        </w:rPr>
        <w:t>36.4844878903</w:t>
      </w:r>
      <w:r w:rsidRPr="00FD5F84">
        <w:rPr>
          <w:b/>
          <w:bCs/>
          <w:szCs w:val="21"/>
        </w:rPr>
        <w:t xml:space="preserve">”               </w:t>
      </w:r>
    </w:p>
    <w:p w14:paraId="7DC62812" w14:textId="414B70C6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FC3B5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EC627FC" w14:textId="6F182DAA" w:rsidR="00B62342" w:rsidRDefault="00B62342" w:rsidP="00B62342">
      <w:pPr>
        <w:pStyle w:val="NoSpacing"/>
        <w:rPr>
          <w:rFonts w:eastAsia="Times New Roman"/>
        </w:rPr>
      </w:pPr>
      <w:r w:rsidRPr="00A712CE">
        <w:rPr>
          <w:b/>
          <w:bCs/>
          <w:szCs w:val="21"/>
        </w:rPr>
        <w:t>Ans:</w:t>
      </w:r>
      <w:r w:rsidRPr="00B62342">
        <w:rPr>
          <w:rFonts w:eastAsia="Times New Roman"/>
        </w:rPr>
        <w:t xml:space="preserve"> </w:t>
      </w:r>
      <w:r>
        <w:rPr>
          <w:rFonts w:eastAsia="Times New Roman"/>
        </w:rPr>
        <w:t xml:space="preserve">The Normal Distribution has its link with the Central Limit Theorem, which states that ‘Any large sum of independent identically distribution random variables are approximately Normal, then (X1 + X2) and (2X1) tends to have Normal distribution only If X1 and X2 are i.i.d and n is Large. </w:t>
      </w:r>
    </w:p>
    <w:p w14:paraId="02F8B522" w14:textId="77777777" w:rsidR="00B62342" w:rsidRDefault="00B62342" w:rsidP="00B62342">
      <w:pPr>
        <w:pStyle w:val="NoSpacing"/>
        <w:rPr>
          <w:rFonts w:eastAsia="Times New Roman"/>
        </w:rPr>
      </w:pPr>
    </w:p>
    <w:p w14:paraId="1347ABB6" w14:textId="6E690A07" w:rsidR="00B62342" w:rsidRDefault="00B62342" w:rsidP="00B62342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The Difference between 2X1 and (X1 + X2) is the magnitude they hold of two different sample subsets (X1 and X2) from the same source(population). </w:t>
      </w:r>
    </w:p>
    <w:p w14:paraId="07E9FEFE" w14:textId="6A2D7EDE" w:rsidR="00B62342" w:rsidRDefault="00B62342" w:rsidP="00B62342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X1 and X2 can be a different subset of a sample from a similar source (population) but </w:t>
      </w:r>
    </w:p>
    <w:p w14:paraId="36E7FE23" w14:textId="77777777" w:rsidR="00B62342" w:rsidRDefault="00B62342" w:rsidP="00B62342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If X1 ~ N(μ, σ2) then, 2 X1 ~ N(2 μ, 4 σ2 ), </w:t>
      </w:r>
    </w:p>
    <w:p w14:paraId="7D0D5077" w14:textId="77777777" w:rsidR="00B62342" w:rsidRDefault="00B62342" w:rsidP="00B62342">
      <w:pPr>
        <w:pStyle w:val="NoSpacing"/>
        <w:rPr>
          <w:rFonts w:eastAsia="Times New Roman"/>
        </w:rPr>
      </w:pPr>
    </w:p>
    <w:p w14:paraId="02D4D793" w14:textId="77777777" w:rsidR="00B62342" w:rsidRDefault="00B62342" w:rsidP="00B62342">
      <w:pPr>
        <w:pStyle w:val="NoSpacing"/>
        <w:rPr>
          <w:rFonts w:eastAsia="Times New Roman"/>
        </w:rPr>
      </w:pPr>
      <w:r>
        <w:rPr>
          <w:rFonts w:eastAsia="Times New Roman"/>
        </w:rPr>
        <w:t>If X1 ~ N(μ, σ2) and X2 ~ N(μ, σ2) are iid normal random variables then (X1 + X2)</w:t>
      </w:r>
      <w:del w:id="0" w:author="Unknown">
        <w:r>
          <w:rPr>
            <w:rFonts w:eastAsia="Times New Roman"/>
          </w:rPr>
          <w:delText>N(μ+ μ, σ2+ σ2)</w:delText>
        </w:r>
      </w:del>
      <w:r>
        <w:rPr>
          <w:rFonts w:eastAsia="Times New Roman"/>
        </w:rPr>
        <w:t xml:space="preserve">(2 μ, 2 σ2). Hence, 2X1 – (X1+X2) ~(2 μ – 2 μ, 4 σ2 + 2σ2 ). </w:t>
      </w:r>
    </w:p>
    <w:p w14:paraId="3A5EDD12" w14:textId="77777777" w:rsidR="00B62342" w:rsidRDefault="00B62342" w:rsidP="00B62342">
      <w:pPr>
        <w:pStyle w:val="NoSpacing"/>
        <w:rPr>
          <w:rFonts w:eastAsia="Times New Roman"/>
        </w:rPr>
      </w:pPr>
    </w:p>
    <w:p w14:paraId="6453DDFF" w14:textId="77777777" w:rsidR="00B62342" w:rsidRDefault="00B62342" w:rsidP="00B62342">
      <w:pPr>
        <w:pStyle w:val="NoSpacing"/>
        <w:rPr>
          <w:rFonts w:eastAsia="Times New Roman"/>
        </w:rPr>
      </w:pPr>
      <w:r>
        <w:rPr>
          <w:rFonts w:eastAsia="Times New Roman"/>
        </w:rPr>
        <w:t>The distribution remains the same for every sample subset of similar source, it tends to fall under Normal distribution and slight deviations in parameters.</w:t>
      </w:r>
    </w:p>
    <w:p w14:paraId="0078640B" w14:textId="77777777" w:rsidR="00B62342" w:rsidRDefault="00B62342" w:rsidP="00B62342">
      <w:pPr>
        <w:pStyle w:val="NoSpacing"/>
        <w:rPr>
          <w:rFonts w:eastAsia="Times New Roman"/>
        </w:rPr>
      </w:pPr>
    </w:p>
    <w:p w14:paraId="25A2BCC2" w14:textId="77777777" w:rsidR="00B62342" w:rsidRDefault="00B62342" w:rsidP="00B62342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The Normal distribution has two parameters, the mean, µ, and the variance, σ2. µ and σ2satisfy −∞ &lt; µ &lt; ∞, σ2&gt; 0. We write X </w:t>
      </w:r>
      <w:r>
        <w:rPr>
          <w:rFonts w:ascii="Cambria Math" w:eastAsia="Times New Roman" w:hAnsi="Cambria Math" w:cs="Cambria Math"/>
        </w:rPr>
        <w:t>∼</w:t>
      </w:r>
      <w:r>
        <w:rPr>
          <w:rFonts w:eastAsia="Times New Roman"/>
        </w:rPr>
        <w:t xml:space="preserve"> Normal (</w:t>
      </w:r>
      <w:r>
        <w:rPr>
          <w:rFonts w:ascii="Calibri" w:eastAsia="Times New Roman" w:hAnsi="Calibri" w:cs="Calibri"/>
        </w:rPr>
        <w:t>µ</w:t>
      </w:r>
      <w:r>
        <w:rPr>
          <w:rFonts w:eastAsia="Times New Roman"/>
        </w:rPr>
        <w:t xml:space="preserve">, </w:t>
      </w:r>
      <w:r>
        <w:rPr>
          <w:rFonts w:ascii="Calibri" w:eastAsia="Times New Roman" w:hAnsi="Calibri" w:cs="Calibri"/>
        </w:rPr>
        <w:t>σ</w:t>
      </w:r>
      <w:r>
        <w:rPr>
          <w:rFonts w:eastAsia="Times New Roman"/>
        </w:rPr>
        <w:t xml:space="preserve">2) or X </w:t>
      </w:r>
      <w:r>
        <w:rPr>
          <w:rFonts w:ascii="Cambria Math" w:eastAsia="Times New Roman" w:hAnsi="Cambria Math" w:cs="Cambria Math"/>
        </w:rPr>
        <w:t>∼</w:t>
      </w:r>
      <w:r>
        <w:rPr>
          <w:rFonts w:eastAsia="Times New Roman"/>
        </w:rPr>
        <w:t xml:space="preserve"> N(µ, σ2 ).</w:t>
      </w:r>
    </w:p>
    <w:p w14:paraId="287D5BBD" w14:textId="6F30323F" w:rsidR="00155575" w:rsidRDefault="00155575" w:rsidP="00155575">
      <w:pPr>
        <w:spacing w:after="120"/>
        <w:contextualSpacing/>
        <w:rPr>
          <w:szCs w:val="21"/>
        </w:rPr>
      </w:pPr>
    </w:p>
    <w:p w14:paraId="65A7EFF1" w14:textId="77777777" w:rsidR="006977BD" w:rsidRDefault="006977BD" w:rsidP="00155575">
      <w:pPr>
        <w:spacing w:after="120"/>
        <w:contextualSpacing/>
        <w:rPr>
          <w:szCs w:val="21"/>
        </w:rPr>
      </w:pPr>
    </w:p>
    <w:p w14:paraId="5E2ACC82" w14:textId="77777777" w:rsidR="006977BD" w:rsidRPr="00EE10F3" w:rsidRDefault="006977BD" w:rsidP="00155575">
      <w:pPr>
        <w:spacing w:after="120"/>
        <w:contextualSpacing/>
        <w:rPr>
          <w:szCs w:val="21"/>
        </w:rPr>
      </w:pPr>
    </w:p>
    <w:p w14:paraId="6C35210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D41BCD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DF5C10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7FBAD6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D37D2D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1A018B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5E1B89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B9DEC47" w14:textId="34B10947" w:rsidR="001256C9" w:rsidRPr="000F409A" w:rsidRDefault="001256C9" w:rsidP="001256C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1256C9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 w:rsidR="000F409A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</w:t>
      </w:r>
      <w:r w:rsidRPr="000F409A">
        <w:rPr>
          <w:rFonts w:ascii="Times New Roman" w:hAnsi="Times New Roman" w:cs="Times New Roman"/>
          <w:sz w:val="28"/>
          <w:szCs w:val="28"/>
        </w:rPr>
        <w:t>stats.norm.interval(0.99,100,20)</w:t>
      </w:r>
    </w:p>
    <w:p w14:paraId="206AD411" w14:textId="53B56E7B" w:rsidR="000564C4" w:rsidRDefault="000564C4" w:rsidP="000564C4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0564C4">
        <w:rPr>
          <w:rFonts w:ascii="Times New Roman" w:hAnsi="Times New Roman" w:cs="Times New Roman"/>
          <w:b/>
          <w:bCs/>
          <w:sz w:val="28"/>
          <w:szCs w:val="28"/>
        </w:rPr>
        <w:t>(48.48341392902199, 151.516586070978)</w:t>
      </w:r>
    </w:p>
    <w:p w14:paraId="59ADE851" w14:textId="5F23323A" w:rsidR="000564C4" w:rsidRDefault="000564C4" w:rsidP="000564C4">
      <w:pPr>
        <w:pStyle w:val="ListParagraph"/>
        <w:spacing w:after="120"/>
        <w:ind w:left="984"/>
        <w:rPr>
          <w:b/>
          <w:bCs/>
          <w:color w:val="000000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probability of the random variable taking a value between them is “Option C” </w:t>
      </w:r>
      <w:r w:rsidR="000F409A">
        <w:rPr>
          <w:rFonts w:ascii="Times New Roman" w:hAnsi="Times New Roman" w:cs="Times New Roman"/>
          <w:sz w:val="28"/>
          <w:szCs w:val="28"/>
        </w:rPr>
        <w:t>i.e.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64C4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0564C4">
        <w:rPr>
          <w:b/>
          <w:bCs/>
          <w:color w:val="000000"/>
          <w:szCs w:val="21"/>
        </w:rPr>
        <w:t>48.5, 151.5</w:t>
      </w:r>
      <w:r w:rsidRPr="000564C4">
        <w:rPr>
          <w:b/>
          <w:bCs/>
          <w:color w:val="000000"/>
          <w:szCs w:val="21"/>
        </w:rPr>
        <w:t>”</w:t>
      </w:r>
    </w:p>
    <w:p w14:paraId="72801566" w14:textId="77777777" w:rsidR="00FD5F84" w:rsidRDefault="00FD5F84" w:rsidP="000564C4">
      <w:pPr>
        <w:pStyle w:val="ListParagraph"/>
        <w:spacing w:after="120"/>
        <w:ind w:left="984"/>
        <w:rPr>
          <w:b/>
          <w:bCs/>
          <w:color w:val="000000"/>
          <w:szCs w:val="21"/>
        </w:rPr>
      </w:pPr>
    </w:p>
    <w:p w14:paraId="6E082039" w14:textId="77777777" w:rsidR="00FD5F84" w:rsidRPr="000564C4" w:rsidRDefault="00FD5F84" w:rsidP="000564C4">
      <w:pPr>
        <w:pStyle w:val="ListParagraph"/>
        <w:spacing w:after="120"/>
        <w:ind w:left="984"/>
        <w:rPr>
          <w:rFonts w:ascii="Times New Roman" w:hAnsi="Times New Roman" w:cs="Times New Roman"/>
          <w:sz w:val="28"/>
          <w:szCs w:val="28"/>
        </w:rPr>
      </w:pPr>
    </w:p>
    <w:p w14:paraId="7835117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6EB1B48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F26A4E5" w14:textId="0D7A9BB4" w:rsidR="006977BD" w:rsidRDefault="006977BD" w:rsidP="006977BD">
      <w:pPr>
        <w:spacing w:after="120"/>
        <w:contextualSpacing/>
        <w:rPr>
          <w:szCs w:val="21"/>
        </w:rPr>
      </w:pPr>
      <w:r w:rsidRPr="006977BD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Rupee ranges in between [9.9 to 98.1] Crore Rupees,95% of the time for the Annual </w:t>
      </w:r>
    </w:p>
    <w:p w14:paraId="4990D357" w14:textId="5D790C59" w:rsidR="006977BD" w:rsidRPr="006977BD" w:rsidRDefault="006977BD" w:rsidP="006977BD">
      <w:pPr>
        <w:spacing w:after="120"/>
        <w:contextualSpacing/>
        <w:rPr>
          <w:szCs w:val="21"/>
        </w:rPr>
      </w:pPr>
      <w:r>
        <w:rPr>
          <w:szCs w:val="21"/>
        </w:rPr>
        <w:t>Profit of the Company</w:t>
      </w:r>
    </w:p>
    <w:p w14:paraId="24825D1E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9D83A09" w14:textId="3D1F3EC4" w:rsidR="006977BD" w:rsidRPr="006977BD" w:rsidRDefault="006977BD" w:rsidP="006977BD">
      <w:pPr>
        <w:spacing w:after="120"/>
        <w:contextualSpacing/>
        <w:rPr>
          <w:szCs w:val="21"/>
        </w:rPr>
      </w:pPr>
      <w:r w:rsidRPr="006977BD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the 5</w:t>
      </w:r>
      <w:r w:rsidRPr="006977BD">
        <w:rPr>
          <w:szCs w:val="21"/>
          <w:vertAlign w:val="superscript"/>
        </w:rPr>
        <w:t>th</w:t>
      </w:r>
      <w:r>
        <w:rPr>
          <w:szCs w:val="21"/>
        </w:rPr>
        <w:t xml:space="preserve"> percentile of profit for the company is 17 Crore Rupees</w:t>
      </w:r>
    </w:p>
    <w:p w14:paraId="6A6494BB" w14:textId="33B3F101" w:rsidR="006977BD" w:rsidRDefault="00155575" w:rsidP="006977B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0004576" w14:textId="040EE510" w:rsidR="006977BD" w:rsidRPr="006977BD" w:rsidRDefault="006977BD" w:rsidP="006977BD">
      <w:pPr>
        <w:spacing w:after="120"/>
        <w:contextualSpacing/>
        <w:rPr>
          <w:szCs w:val="21"/>
        </w:rPr>
      </w:pPr>
      <w:r w:rsidRPr="006977BD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the Division of (Profit ~N(7,42)) has a larger probability of making a loss in a given year.</w:t>
      </w:r>
    </w:p>
    <w:sectPr w:rsidR="006977BD" w:rsidRPr="006977B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DCEE25FC"/>
    <w:lvl w:ilvl="0" w:tplc="A27E475E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D87ED5"/>
    <w:multiLevelType w:val="hybridMultilevel"/>
    <w:tmpl w:val="A4D03C42"/>
    <w:lvl w:ilvl="0" w:tplc="9D72B6D6">
      <w:start w:val="1"/>
      <w:numFmt w:val="upperLetter"/>
      <w:lvlText w:val="%1."/>
      <w:lvlJc w:val="left"/>
      <w:pPr>
        <w:ind w:left="888" w:hanging="52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0753D"/>
    <w:multiLevelType w:val="hybridMultilevel"/>
    <w:tmpl w:val="4A561D22"/>
    <w:lvl w:ilvl="0" w:tplc="3A6CB042">
      <w:start w:val="48"/>
      <w:numFmt w:val="bullet"/>
      <w:lvlText w:val=""/>
      <w:lvlJc w:val="left"/>
      <w:pPr>
        <w:ind w:left="984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num w:numId="1" w16cid:durableId="654649536">
    <w:abstractNumId w:val="0"/>
  </w:num>
  <w:num w:numId="2" w16cid:durableId="2040813393">
    <w:abstractNumId w:val="3"/>
  </w:num>
  <w:num w:numId="3" w16cid:durableId="628360678">
    <w:abstractNumId w:val="4"/>
  </w:num>
  <w:num w:numId="4" w16cid:durableId="1816726304">
    <w:abstractNumId w:val="2"/>
  </w:num>
  <w:num w:numId="5" w16cid:durableId="1059790636">
    <w:abstractNumId w:val="1"/>
  </w:num>
  <w:num w:numId="6" w16cid:durableId="1778788054">
    <w:abstractNumId w:val="6"/>
  </w:num>
  <w:num w:numId="7" w16cid:durableId="1692610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64C4"/>
    <w:rsid w:val="0006114B"/>
    <w:rsid w:val="000814F2"/>
    <w:rsid w:val="00084997"/>
    <w:rsid w:val="000861D7"/>
    <w:rsid w:val="00093B5F"/>
    <w:rsid w:val="00096149"/>
    <w:rsid w:val="00097800"/>
    <w:rsid w:val="000F3867"/>
    <w:rsid w:val="000F409A"/>
    <w:rsid w:val="000F4364"/>
    <w:rsid w:val="00105538"/>
    <w:rsid w:val="001120F0"/>
    <w:rsid w:val="001256C9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7BD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12CE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2342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57DBE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5F8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375F"/>
  <w15:docId w15:val="{8F0256C5-BDC1-4B69-86C7-FEBAA0A9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F8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C4"/>
    <w:pPr>
      <w:ind w:left="720"/>
      <w:contextualSpacing/>
    </w:pPr>
  </w:style>
  <w:style w:type="paragraph" w:styleId="NoSpacing">
    <w:name w:val="No Spacing"/>
    <w:uiPriority w:val="1"/>
    <w:qFormat/>
    <w:rsid w:val="00B62342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Durga prasad kamisetti</cp:lastModifiedBy>
  <cp:revision>7</cp:revision>
  <dcterms:created xsi:type="dcterms:W3CDTF">2013-09-25T17:43:00Z</dcterms:created>
  <dcterms:modified xsi:type="dcterms:W3CDTF">2023-11-17T10:59:00Z</dcterms:modified>
</cp:coreProperties>
</file>